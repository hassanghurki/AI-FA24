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8E786" w14:textId="77777777" w:rsidR="00A5328B" w:rsidRPr="00CB2573" w:rsidRDefault="00A5328B" w:rsidP="00A5328B">
      <w:pPr>
        <w:spacing w:line="360" w:lineRule="auto"/>
        <w:jc w:val="both"/>
        <w:rPr>
          <w:b/>
          <w:bCs/>
          <w:sz w:val="36"/>
          <w:szCs w:val="36"/>
        </w:rPr>
        <w:pPrChange w:id="0" w:author="hassanghurki111@gmail.com" w:date="2024-10-16T23:05:00Z" w16du:dateUtc="2024-10-17T06:05:00Z">
          <w:pPr/>
        </w:pPrChange>
      </w:pPr>
      <w:bookmarkStart w:id="1" w:name="_Hlk180011956"/>
      <w:r w:rsidRPr="00CB2573">
        <w:rPr>
          <w:b/>
          <w:bCs/>
          <w:sz w:val="36"/>
          <w:szCs w:val="36"/>
        </w:rPr>
        <w:t>NAME:</w:t>
      </w:r>
    </w:p>
    <w:p w14:paraId="7FE6E62E" w14:textId="77777777" w:rsidR="00A5328B" w:rsidRPr="00CB2573" w:rsidRDefault="00A5328B" w:rsidP="00A5328B">
      <w:pPr>
        <w:spacing w:line="360" w:lineRule="auto"/>
        <w:jc w:val="both"/>
        <w:rPr>
          <w:b/>
          <w:bCs/>
          <w:sz w:val="36"/>
          <w:szCs w:val="36"/>
        </w:rPr>
        <w:pPrChange w:id="2" w:author="hassanghurki111@gmail.com" w:date="2024-10-16T23:05:00Z" w16du:dateUtc="2024-10-17T06:05:00Z">
          <w:pPr/>
        </w:pPrChange>
      </w:pPr>
      <w:r w:rsidRPr="00CB2573">
        <w:rPr>
          <w:b/>
          <w:bCs/>
          <w:sz w:val="36"/>
          <w:szCs w:val="36"/>
        </w:rPr>
        <w:t>MUKARRAM MUSHTAQ</w:t>
      </w:r>
    </w:p>
    <w:p w14:paraId="58195F22" w14:textId="77777777" w:rsidR="00A5328B" w:rsidRPr="00CB2573" w:rsidRDefault="00A5328B" w:rsidP="00A5328B">
      <w:pPr>
        <w:spacing w:line="360" w:lineRule="auto"/>
        <w:jc w:val="both"/>
        <w:rPr>
          <w:b/>
          <w:bCs/>
          <w:sz w:val="36"/>
          <w:szCs w:val="36"/>
        </w:rPr>
        <w:pPrChange w:id="3" w:author="hassanghurki111@gmail.com" w:date="2024-10-16T23:05:00Z" w16du:dateUtc="2024-10-17T06:05:00Z">
          <w:pPr/>
        </w:pPrChange>
      </w:pPr>
      <w:r w:rsidRPr="00CB2573">
        <w:rPr>
          <w:b/>
          <w:bCs/>
          <w:sz w:val="36"/>
          <w:szCs w:val="36"/>
        </w:rPr>
        <w:t>ROLL NO:</w:t>
      </w:r>
    </w:p>
    <w:p w14:paraId="60636EE5" w14:textId="77777777" w:rsidR="00A5328B" w:rsidRPr="00175DEE" w:rsidRDefault="00A5328B" w:rsidP="00A5328B">
      <w:pPr>
        <w:spacing w:line="360" w:lineRule="auto"/>
        <w:jc w:val="both"/>
        <w:rPr>
          <w:b/>
          <w:bCs/>
          <w:sz w:val="36"/>
          <w:szCs w:val="36"/>
        </w:rPr>
        <w:pPrChange w:id="4" w:author="hassanghurki111@gmail.com" w:date="2024-10-16T23:05:00Z" w16du:dateUtc="2024-10-17T06:05:00Z">
          <w:pPr/>
        </w:pPrChange>
      </w:pPr>
      <w:r w:rsidRPr="00CB2573">
        <w:rPr>
          <w:b/>
          <w:bCs/>
          <w:sz w:val="36"/>
          <w:szCs w:val="36"/>
        </w:rPr>
        <w:t>FA22-BCS-094</w:t>
      </w:r>
    </w:p>
    <w:p w14:paraId="61A23556" w14:textId="77777777" w:rsidR="00A5328B" w:rsidRDefault="00A5328B" w:rsidP="00A5328B">
      <w:pPr>
        <w:spacing w:line="360" w:lineRule="auto"/>
        <w:jc w:val="both"/>
        <w:rPr>
          <w:b/>
          <w:bCs/>
          <w:sz w:val="24"/>
          <w:szCs w:val="24"/>
        </w:rPr>
        <w:pPrChange w:id="5" w:author="hassanghurki111@gmail.com" w:date="2024-10-16T23:05:00Z" w16du:dateUtc="2024-10-17T06:05:00Z">
          <w:pPr>
            <w:jc w:val="center"/>
          </w:pPr>
        </w:pPrChange>
      </w:pPr>
    </w:p>
    <w:p w14:paraId="26E4FE88" w14:textId="77777777" w:rsidR="00A5328B" w:rsidRPr="00425DCA" w:rsidRDefault="00A5328B" w:rsidP="00A532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pPrChange w:id="6" w:author="hassanghurki111@gmail.com" w:date="2024-10-16T23:05:00Z" w16du:dateUtc="2024-10-17T06:05:00Z">
          <w:pPr>
            <w:jc w:val="center"/>
          </w:pPr>
        </w:pPrChange>
      </w:pPr>
    </w:p>
    <w:p w14:paraId="3A057C87" w14:textId="77777777" w:rsidR="00A5328B" w:rsidRPr="00425DCA" w:rsidRDefault="00A5328B" w:rsidP="00A532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pPrChange w:id="7" w:author="hassanghurki111@gmail.com" w:date="2024-10-16T23:05:00Z" w16du:dateUtc="2024-10-17T06:05:00Z">
          <w:pPr>
            <w:jc w:val="center"/>
          </w:pPr>
        </w:pPrChange>
      </w:pPr>
    </w:p>
    <w:p w14:paraId="7E12D0DF" w14:textId="4F0D7217" w:rsidR="00A5328B" w:rsidRDefault="00A5328B" w:rsidP="00A5328B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pPrChange w:id="8" w:author="hassanghurki111@gmail.com" w:date="2024-10-16T23:05:00Z" w16du:dateUtc="2024-10-17T06:05:00Z">
          <w:pPr>
            <w:pStyle w:val="Heading1"/>
            <w:jc w:val="center"/>
          </w:pPr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bookmarkEnd w:id="1"/>
    <w:p w14:paraId="4627B60D" w14:textId="77777777" w:rsidR="006F6BD4" w:rsidRPr="006F6BD4" w:rsidRDefault="006F6BD4" w:rsidP="006F6BD4">
      <w:pPr>
        <w:rPr>
          <w:del w:id="9" w:author="hassanghurki111@gmail.com" w:date="2024-10-16T23:05:00Z" w16du:dateUtc="2024-10-17T06:05:00Z"/>
        </w:rPr>
      </w:pPr>
    </w:p>
    <w:p w14:paraId="7C7FE384" w14:textId="77777777" w:rsidR="0061116F" w:rsidRPr="0061116F" w:rsidRDefault="00126373" w:rsidP="00A85864">
      <w:pPr>
        <w:spacing w:line="360" w:lineRule="auto"/>
        <w:jc w:val="both"/>
        <w:rPr>
          <w:del w:id="10" w:author="hassanghurki111@gmail.com" w:date="2024-10-16T23:05:00Z" w16du:dateUtc="2024-10-17T06:05:00Z"/>
          <w:rFonts w:ascii="Times New Roman" w:hAnsi="Times New Roman" w:cs="Times New Roman"/>
          <w:b/>
          <w:bCs/>
          <w:sz w:val="28"/>
          <w:szCs w:val="28"/>
        </w:rPr>
      </w:pPr>
      <w:bookmarkStart w:id="11" w:name="_Hlk180011968"/>
      <w:del w:id="12" w:author="hassanghurki111@gmail.com" w:date="2024-10-16T23:05:00Z" w16du:dateUtc="2024-10-17T06:05:00Z">
        <w:r w:rsidRPr="0061116F">
          <w:rPr>
            <w:rFonts w:ascii="Times New Roman" w:hAnsi="Times New Roman" w:cs="Times New Roman"/>
            <w:b/>
            <w:bCs/>
            <w:sz w:val="28"/>
            <w:szCs w:val="28"/>
          </w:rPr>
          <w:delText>BACKGROUND OF THE STUDY:</w:delText>
        </w:r>
      </w:del>
    </w:p>
    <w:p w14:paraId="1098E6B0" w14:textId="40026669" w:rsidR="00A5328B" w:rsidRPr="00A5328B" w:rsidRDefault="00A5328B" w:rsidP="00A5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179837748"/>
      <w:bookmarkEnd w:id="11"/>
      <w:r w:rsidRPr="00A5328B">
        <w:rPr>
          <w:rFonts w:ascii="Times New Roman" w:hAnsi="Times New Roman" w:cs="Times New Roman"/>
          <w:sz w:val="24"/>
          <w:szCs w:val="24"/>
        </w:rPr>
        <w:t xml:space="preserve">The </w:t>
      </w:r>
      <w:del w:id="14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demand</w:delText>
        </w:r>
      </w:del>
      <w:ins w:id="15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need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for </w:t>
      </w:r>
      <w:del w:id="16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effective</w:delText>
        </w:r>
      </w:del>
      <w:ins w:id="17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efficient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text summarization has grown </w:t>
      </w:r>
      <w:del w:id="18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rapidly, particularly</w:delText>
        </w:r>
      </w:del>
      <w:ins w:id="19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quickly, especially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in industries </w:t>
      </w:r>
      <w:del w:id="20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such as</w:delText>
        </w:r>
      </w:del>
      <w:ins w:id="21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like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digital news and media. With </w:t>
      </w:r>
      <w:del w:id="22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an ever-increasing volume</w:delText>
        </w:r>
      </w:del>
      <w:ins w:id="23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the continuous surge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of information, the ability to </w:t>
      </w:r>
      <w:del w:id="24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 xml:space="preserve">generate </w:delText>
        </w:r>
      </w:del>
      <w:ins w:id="25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 xml:space="preserve">create clear and 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concise </w:t>
      </w:r>
      <w:del w:id="26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 xml:space="preserve">and coherent </w:delText>
        </w:r>
      </w:del>
      <w:r w:rsidRPr="00A5328B">
        <w:rPr>
          <w:rFonts w:ascii="Times New Roman" w:hAnsi="Times New Roman" w:cs="Times New Roman"/>
          <w:sz w:val="24"/>
          <w:szCs w:val="24"/>
        </w:rPr>
        <w:t xml:space="preserve">summaries of </w:t>
      </w:r>
      <w:del w:id="27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large</w:delText>
        </w:r>
      </w:del>
      <w:ins w:id="2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lengthy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gramStart"/>
      <w:r w:rsidRPr="00A5328B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5328B">
        <w:rPr>
          <w:rFonts w:ascii="Times New Roman" w:hAnsi="Times New Roman" w:cs="Times New Roman"/>
          <w:sz w:val="24"/>
          <w:szCs w:val="24"/>
        </w:rPr>
        <w:t xml:space="preserve"> become </w:t>
      </w:r>
      <w:del w:id="29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crucial</w:delText>
        </w:r>
      </w:del>
      <w:ins w:id="3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essential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for both readers and businesses. The field of text summarization has </w:t>
      </w:r>
      <w:del w:id="31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evolved significantly</w:delText>
        </w:r>
      </w:del>
      <w:ins w:id="3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advanced considerably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since </w:t>
      </w:r>
      <w:del w:id="33" w:author="hassanghurki111@gmail.com" w:date="2024-10-16T23:05:00Z" w16du:dateUtc="2024-10-17T06:05:00Z">
        <w:r w:rsidR="00A858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5864">
          <w:rPr>
            <w:rFonts w:ascii="Times New Roman" w:hAnsi="Times New Roman" w:cs="Times New Roman"/>
            <w:sz w:val="24"/>
            <w:szCs w:val="24"/>
          </w:rPr>
          <w:delInstrText xml:space="preserve"> ADDIN EN.CITE &lt;EndNote&gt;&lt;Cite&gt;&lt;Author&gt;Luhn&lt;/Author&gt;&lt;Year&gt;1958&lt;/Year&gt;&lt;RecNum&gt;1&lt;/RecNum&gt;&lt;DisplayText&gt;[1]&lt;/DisplayText&gt;&lt;record&gt;&lt;rec-number&gt;1&lt;/rec-number&gt;&lt;foreign-keys&gt;&lt;key app="EN" db-id="9e0sv9srmpte09evdvhpxwwe5xxsvwfrft2r" timestamp="1728967144"&gt;1&lt;/key&gt;&lt;/foreign-keys&gt;&lt;ref-type name="Journal Article"&gt;17&lt;/ref-type&gt;&lt;contributors&gt;&lt;authors&gt;&lt;author&gt;Luhn, Hans Peter&lt;/author&gt;&lt;/authors&gt;&lt;/contributors&gt;&lt;titles&gt;&lt;title&gt;The automatic creation of literature abstracts&lt;/title&gt;&lt;secondary-title&gt;IBM Journal of research and development&lt;/secondary-title&gt;&lt;/titles&gt;&lt;periodical&gt;&lt;full-title&gt;IBM Journal of research and development&lt;/full-title&gt;&lt;/periodical&gt;&lt;pages&gt;159-165&lt;/pages&gt;&lt;volume&gt;2&lt;/volume&gt;&lt;number&gt;2&lt;/number&gt;&lt;dates&gt;&lt;year&gt;1958&lt;/year&gt;&lt;/dates&gt;&lt;isbn&gt;0018-8646&lt;/isbn&gt;&lt;urls&gt;&lt;/urls&gt;&lt;/record&gt;&lt;/Cite&gt;&lt;/EndNote&gt;</w:delInstr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5864">
          <w:rPr>
            <w:rFonts w:ascii="Times New Roman" w:hAnsi="Times New Roman" w:cs="Times New Roman"/>
            <w:noProof/>
            <w:sz w:val="24"/>
            <w:szCs w:val="24"/>
          </w:rPr>
          <w:delText>[1]</w:del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A8586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975072" w:rsidRPr="00975072">
          <w:rPr>
            <w:rFonts w:ascii="Times New Roman" w:hAnsi="Times New Roman" w:cs="Times New Roman"/>
            <w:sz w:val="24"/>
            <w:szCs w:val="24"/>
          </w:rPr>
          <w:delText xml:space="preserve">pioneering </w:delText>
        </w:r>
      </w:del>
      <w:ins w:id="34" w:author="hassanghurki111@gmail.com" w:date="2024-10-16T23:05:00Z" w16du:dateUtc="2024-10-17T06:05:00Z"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&lt;EndNote&gt;&lt;Cite&gt;&lt;Author&gt;Luhn&lt;/Author&gt;&lt;Year&gt;1958&lt;/Year&gt;&lt;RecNum&gt;1&lt;/RecNum&gt;&lt;DisplayText&gt;[1]&lt;/DisplayText&gt;&lt;record&gt;&lt;rec-number&gt;1&lt;/rec-number&gt;&lt;foreign-keys&gt;&lt;key app="EN" db-id="tdz5es50ftwrrmet0w7pt0pdpx09r0w50w2t" timestamp="0"&gt;1&lt;/key&gt;&lt;/foreign-keys&gt;&lt;ref-type name="Journal Article"&gt;17&lt;/ref-type&gt;&lt;contributors&gt;&lt;authors&gt;&lt;author&gt;Luhn, Hans Peter&lt;/author&gt;&lt;/authors&gt;&lt;/contributors&gt;&lt;titles&gt;&lt;title&gt;The automatic creation of literature abstracts&lt;/title&gt;&lt;secondary-title&gt;IBM Journal of research and development&lt;/secondary-title&gt;&lt;/titles&gt;&lt;pages&gt;159-165&lt;/pages&gt;&lt;volume&gt;2&lt;/volume&gt;&lt;number&gt;2&lt;/number&gt;&lt;dates&gt;&lt;year&gt;1958&lt;/year&gt;&lt;/dates&gt;&lt;isbn&gt;0018-8646&lt;/isbn&gt;&lt;urls&gt;&lt;/urls&gt;&lt;/record&gt;&lt;/Cite&gt;&lt;/EndNote&gt;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[1]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A5328B">
          <w:rPr>
            <w:rFonts w:ascii="Times New Roman" w:hAnsi="Times New Roman" w:cs="Times New Roman"/>
            <w:sz w:val="24"/>
            <w:szCs w:val="24"/>
          </w:rPr>
          <w:t xml:space="preserve"> early 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work, where he </w:t>
      </w:r>
      <w:del w:id="35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proposed</w:delText>
        </w:r>
      </w:del>
      <w:ins w:id="3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introduced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one of the first methods for automatic summarization based on word frequency in his paper </w:t>
      </w:r>
      <w:r w:rsidRPr="00A5328B">
        <w:rPr>
          <w:rFonts w:ascii="Times New Roman" w:hAnsi="Times New Roman"/>
          <w:sz w:val="24"/>
          <w:rPrChange w:id="37" w:author="hassanghurki111@gmail.com" w:date="2024-10-16T23:05:00Z" w16du:dateUtc="2024-10-17T06:05:00Z">
            <w:rPr>
              <w:rFonts w:ascii="Times New Roman" w:hAnsi="Times New Roman"/>
              <w:i/>
              <w:sz w:val="24"/>
            </w:rPr>
          </w:rPrChange>
        </w:rPr>
        <w:t>"The Automatic Creation of Literature Abstracts."</w:t>
      </w:r>
      <w:r w:rsidRPr="00A5328B">
        <w:rPr>
          <w:rFonts w:ascii="Times New Roman" w:hAnsi="Times New Roman" w:cs="Times New Roman"/>
          <w:sz w:val="24"/>
          <w:szCs w:val="24"/>
        </w:rPr>
        <w:t xml:space="preserve"> This </w:t>
      </w:r>
      <w:del w:id="38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early</w:delText>
        </w:r>
      </w:del>
      <w:ins w:id="39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pioneering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model laid the </w:t>
      </w:r>
      <w:del w:id="40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groundwork</w:delText>
        </w:r>
      </w:del>
      <w:ins w:id="41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foundation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for future </w:t>
      </w:r>
      <w:del w:id="42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advancements</w:delText>
        </w:r>
      </w:del>
      <w:ins w:id="43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developments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in the </w:t>
      </w:r>
      <w:del w:id="44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field</w:delText>
        </w:r>
      </w:del>
      <w:ins w:id="45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area</w:t>
        </w:r>
      </w:ins>
      <w:r w:rsidRPr="00A5328B">
        <w:rPr>
          <w:rFonts w:ascii="Times New Roman" w:hAnsi="Times New Roman" w:cs="Times New Roman"/>
          <w:sz w:val="24"/>
          <w:szCs w:val="24"/>
        </w:rPr>
        <w:t>.</w:t>
      </w:r>
    </w:p>
    <w:p w14:paraId="3DD72128" w14:textId="2517DC60" w:rsidR="00A5328B" w:rsidRPr="00A5328B" w:rsidRDefault="00A5328B" w:rsidP="00A5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8B">
        <w:rPr>
          <w:rFonts w:ascii="Times New Roman" w:hAnsi="Times New Roman" w:cs="Times New Roman"/>
          <w:sz w:val="24"/>
          <w:szCs w:val="24"/>
        </w:rPr>
        <w:t xml:space="preserve">Over </w:t>
      </w:r>
      <w:del w:id="46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the years</w:delText>
        </w:r>
      </w:del>
      <w:ins w:id="47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time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, advancements in summarization techniques have </w:t>
      </w:r>
      <w:del w:id="48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led to</w:delText>
        </w:r>
      </w:del>
      <w:ins w:id="49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resulted in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more sophisticated models. In 1989, </w:t>
      </w:r>
      <w:del w:id="50" w:author="hassanghurki111@gmail.com" w:date="2024-10-16T23:05:00Z" w16du:dateUtc="2024-10-17T06:05:00Z">
        <w:r w:rsidR="00A858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5864">
          <w:rPr>
            <w:rFonts w:ascii="Times New Roman" w:hAnsi="Times New Roman" w:cs="Times New Roman"/>
            <w:sz w:val="24"/>
            <w:szCs w:val="24"/>
          </w:rPr>
          <w:delInstrText xml:space="preserve"> ADDIN EN.CITE &lt;EndNote&gt;&lt;Cite&gt;&lt;Author&gt;Gerard&lt;/Author&gt;&lt;Year&gt;1989&lt;/Year&gt;&lt;RecNum&gt;2&lt;/RecNum&gt;&lt;DisplayText&gt;[2]&lt;/DisplayText&gt;&lt;record&gt;&lt;rec-number&gt;2&lt;/rec-number&gt;&lt;foreign-keys&gt;&lt;key app="EN" db-id="9e0sv9srmpte09evdvhpxwwe5xxsvwfrft2r" timestamp="1728967495"&gt;2&lt;/key&gt;&lt;/foreign-keys&gt;&lt;ref-type name="Journal Article"&gt;17&lt;/ref-type&gt;&lt;contributors&gt;&lt;authors&gt;&lt;author&gt;Gerard, SALTON&lt;/author&gt;&lt;/authors&gt;&lt;/contributors&gt;&lt;titles&gt;&lt;title&gt;Automatic Text Processing: The Transformation&lt;/title&gt;&lt;secondary-title&gt;Analysis, and Retrieval of Information by Computer&lt;/secondary-title&gt;&lt;/titles&gt;&lt;periodical&gt;&lt;full-title&gt;Analysis, and Retrieval of Information by Computer&lt;/full-title&gt;&lt;/periodical&gt;&lt;dates&gt;&lt;year&gt;1989&lt;/year&gt;&lt;/dates&gt;&lt;urls&gt;&lt;/urls&gt;&lt;/record&gt;&lt;/Cite&gt;&lt;/EndNote&gt;</w:delInstr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5864">
          <w:rPr>
            <w:rFonts w:ascii="Times New Roman" w:hAnsi="Times New Roman" w:cs="Times New Roman"/>
            <w:noProof/>
            <w:sz w:val="24"/>
            <w:szCs w:val="24"/>
          </w:rPr>
          <w:delText>[2]</w:del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975072" w:rsidRPr="00975072">
          <w:rPr>
            <w:rFonts w:ascii="Times New Roman" w:hAnsi="Times New Roman" w:cs="Times New Roman"/>
            <w:sz w:val="24"/>
            <w:szCs w:val="24"/>
          </w:rPr>
          <w:delText>, a key figure in the development of text retrieval systems, contributed significantly to the evolution of summarization</w:delText>
        </w:r>
      </w:del>
      <w:ins w:id="51" w:author="hassanghurki111@gmail.com" w:date="2024-10-16T23:05:00Z" w16du:dateUtc="2024-10-17T06:05:00Z"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&lt;EndNote&gt;&lt;Cite&gt;&lt;Author&gt;Gerard&lt;/Author&gt;&lt;Year&gt;1989&lt;/Year&gt;&lt;RecNum&gt;2&lt;/RecNum&gt;&lt;DisplayText&gt;[2]&lt;/DisplayText&gt;&lt;record&gt;&lt;rec-number&gt;2&lt;/rec-number&gt;&lt;foreign-keys&gt;&lt;key app="EN" db-id="tdz5es50ftwrrmet0w7pt0pdpx09r0w50w2t" timestamp="0"&gt;2&lt;/key&gt;&lt;/foreign-keys&gt;&lt;ref-type name="Journal Article"&gt;17&lt;/ref-type&gt;&lt;contributors&gt;&lt;authors&gt;&lt;author&gt;Gerard, SALTON&lt;/author&gt;&lt;/authors&gt;&lt;/contributors&gt;&lt;titles&gt;&lt;title&gt;Automatic Text Processing: The Transformation&lt;/title&gt;&lt;secondary-title&gt;Analysis, and Retrieval of Information by Computer&lt;/secondary-title&gt;&lt;/titles&gt;&lt;dates&gt;&lt;year&gt;1989&lt;/year&gt;&lt;/dates&gt;&lt;urls&gt;&lt;/urls&gt;&lt;/record&gt;&lt;/Cite&gt;&lt;/EndNote&gt;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[2]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A5328B">
          <w:rPr>
            <w:rFonts w:ascii="Times New Roman" w:hAnsi="Times New Roman" w:cs="Times New Roman"/>
            <w:sz w:val="24"/>
            <w:szCs w:val="24"/>
          </w:rPr>
          <w:t>, a major contributor to the development of text retrieval systems, significantly advanced the field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with his paper </w:t>
      </w:r>
      <w:r w:rsidRPr="00A5328B">
        <w:rPr>
          <w:rFonts w:ascii="Times New Roman" w:hAnsi="Times New Roman"/>
          <w:sz w:val="24"/>
          <w:rPrChange w:id="52" w:author="hassanghurki111@gmail.com" w:date="2024-10-16T23:05:00Z" w16du:dateUtc="2024-10-17T06:05:00Z">
            <w:rPr>
              <w:rFonts w:ascii="Times New Roman" w:hAnsi="Times New Roman"/>
              <w:i/>
              <w:sz w:val="24"/>
            </w:rPr>
          </w:rPrChange>
        </w:rPr>
        <w:t>"Automatic Text Processing: The Transformation, Analysis, and Retrieval of Information by Computer."</w:t>
      </w:r>
      <w:r w:rsidRPr="00A5328B">
        <w:rPr>
          <w:rFonts w:ascii="Times New Roman" w:hAnsi="Times New Roman" w:cs="Times New Roman"/>
          <w:sz w:val="24"/>
          <w:szCs w:val="24"/>
        </w:rPr>
        <w:t xml:space="preserve"> Salton’s work introduced vector space models, </w:t>
      </w:r>
      <w:del w:id="53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which used</w:delText>
        </w:r>
      </w:del>
      <w:ins w:id="5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employing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statistical methods to enhance the </w:t>
      </w:r>
      <w:del w:id="55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efficiency</w:delText>
        </w:r>
      </w:del>
      <w:ins w:id="5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effectiveness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of text processing.</w:t>
      </w:r>
    </w:p>
    <w:p w14:paraId="162078A7" w14:textId="7CD8B5D8" w:rsidR="00A5328B" w:rsidRPr="00A5328B" w:rsidRDefault="00A5328B" w:rsidP="00A5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8B">
        <w:rPr>
          <w:rFonts w:ascii="Times New Roman" w:hAnsi="Times New Roman" w:cs="Times New Roman"/>
          <w:sz w:val="24"/>
          <w:szCs w:val="24"/>
        </w:rPr>
        <w:lastRenderedPageBreak/>
        <w:t xml:space="preserve">By the 2000s, more </w:t>
      </w:r>
      <w:del w:id="57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complex</w:delText>
        </w:r>
      </w:del>
      <w:ins w:id="5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advanced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and automated systems </w:t>
      </w:r>
      <w:ins w:id="59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 xml:space="preserve">had 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emerged. </w:t>
      </w:r>
      <w:del w:id="60" w:author="hassanghurki111@gmail.com" w:date="2024-10-16T23:05:00Z" w16du:dateUtc="2024-10-17T06:05:00Z">
        <w:r w:rsidR="00A858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5864">
          <w:rPr>
            <w:rFonts w:ascii="Times New Roman" w:hAnsi="Times New Roman" w:cs="Times New Roman"/>
            <w:sz w:val="24"/>
            <w:szCs w:val="24"/>
          </w:rPr>
          <w:delInstrText xml:space="preserve"> ADDIN EN.CITE &lt;EndNote&gt;&lt;Cite&gt;&lt;Author&gt;Hovy&lt;/Author&gt;&lt;Year&gt;1998&lt;/Year&gt;&lt;RecNum&gt;3&lt;/RecNum&gt;&lt;DisplayText&gt;[3]&lt;/DisplayText&gt;&lt;record&gt;&lt;rec-number&gt;3&lt;/rec-number&gt;&lt;foreign-keys&gt;&lt;key app="EN" db-id="9e0sv9srmpte09evdvhpxwwe5xxsvwfrft2r" timestamp="1728967519"&gt;3&lt;/key&gt;&lt;/foreign-keys&gt;&lt;ref-type name="Conference Proceedings"&gt;10&lt;/ref-type&gt;&lt;contributors&gt;&lt;authors&gt;&lt;author&gt;Hovy, Eduard&lt;/author&gt;&lt;author&gt;Lin, Chin-Yew&lt;/author&gt;&lt;/authors&gt;&lt;/contributors&gt;&lt;titles&gt;&lt;title&gt;Automated text summarization and the SUMMARIST system&lt;/title&gt;&lt;secondary-title&gt;TIPSTER TEXT PROGRAM PHASE III: Proceedings of a Workshop held at Baltimore, Maryland, October 13-15, 1998&lt;/secondary-title&gt;&lt;/titles&gt;&lt;pages&gt;197-214&lt;/pages&gt;&lt;dates&gt;&lt;year&gt;1998&lt;/year&gt;&lt;/dates&gt;&lt;urls&gt;&lt;/urls&gt;&lt;/record&gt;&lt;/Cite&gt;&lt;/EndNote&gt;</w:delInstr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5864">
          <w:rPr>
            <w:rFonts w:ascii="Times New Roman" w:hAnsi="Times New Roman" w:cs="Times New Roman"/>
            <w:noProof/>
            <w:sz w:val="24"/>
            <w:szCs w:val="24"/>
          </w:rPr>
          <w:delText>[3]</w:del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end"/>
        </w:r>
      </w:del>
      <w:ins w:id="61" w:author="hassanghurki111@gmail.com" w:date="2024-10-16T23:05:00Z" w16du:dateUtc="2024-10-17T06:05:00Z"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&lt;EndNote&gt;&lt;Cite&gt;&lt;Author&gt;Hovy&lt;/Author&gt;&lt;Year&gt;1998&lt;/Year&gt;&lt;RecNum&gt;3&lt;/RecNum&gt;&lt;DisplayText&gt;[3]&lt;/DisplayText&gt;&lt;record&gt;&lt;rec-number&gt;3&lt;/rec-number&gt;&lt;foreign-keys&gt;&lt;key app="EN" db-id="tdz5es50ftwrrmet0w7pt0pdpx09r0w50w2t" timestamp="0"&gt;3&lt;/key&gt;&lt;/foreign-keys&gt;&lt;ref-type name="Conference Proceedings"&gt;10&lt;/ref-type&gt;&lt;contributors&gt;&lt;authors&gt;&lt;author&gt;Hovy, Eduard&lt;/author&gt;&lt;author&gt;Lin, Chin-Yew&lt;/author&gt;&lt;/authors&gt;&lt;/contributors&gt;&lt;titles&gt;&lt;title&gt;Automated text summarization and the SUMMARIST system&lt;/title&gt;&lt;secondary-title&gt;TIPSTER TEXT PROGRAM PHASE III: Proceedings of a Workshop held at Baltimore, Maryland, October 13-15, 1998&lt;/secondary-title&gt;&lt;/titles&gt;&lt;pages&gt;197-214&lt;/pages&gt;&lt;dates&gt;&lt;year&gt;1998&lt;/year&gt;&lt;/dates&gt;&lt;urls&gt;&lt;/urls&gt;&lt;/record&gt;&lt;/Cite&gt;&lt;/EndNote&gt;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[3]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A5328B">
        <w:rPr>
          <w:rFonts w:ascii="Times New Roman" w:hAnsi="Times New Roman"/>
          <w:sz w:val="24"/>
          <w:rPrChange w:id="62" w:author="hassanghurki111@gmail.com" w:date="2024-10-16T23:05:00Z" w16du:dateUtc="2024-10-17T06:05:00Z">
            <w:rPr>
              <w:rFonts w:ascii="Times New Roman" w:hAnsi="Times New Roman"/>
              <w:b/>
              <w:sz w:val="24"/>
            </w:rPr>
          </w:rPrChange>
        </w:rPr>
        <w:t>,</w:t>
      </w:r>
      <w:ins w:id="63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in his paper </w:t>
      </w:r>
      <w:r w:rsidRPr="00A5328B">
        <w:rPr>
          <w:rFonts w:ascii="Times New Roman" w:hAnsi="Times New Roman"/>
          <w:sz w:val="24"/>
          <w:rPrChange w:id="64" w:author="hassanghurki111@gmail.com" w:date="2024-10-16T23:05:00Z" w16du:dateUtc="2024-10-17T06:05:00Z">
            <w:rPr>
              <w:rFonts w:ascii="Times New Roman" w:hAnsi="Times New Roman"/>
              <w:i/>
              <w:sz w:val="24"/>
            </w:rPr>
          </w:rPrChange>
        </w:rPr>
        <w:t>"Automated Text Summarization and the SUMMARIST System,"</w:t>
      </w:r>
      <w:r w:rsidRPr="00A5328B">
        <w:rPr>
          <w:rFonts w:ascii="Times New Roman" w:hAnsi="Times New Roman" w:cs="Times New Roman"/>
          <w:sz w:val="24"/>
          <w:szCs w:val="24"/>
        </w:rPr>
        <w:t xml:space="preserve"> contributed to the </w:t>
      </w:r>
      <w:del w:id="65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development</w:delText>
        </w:r>
      </w:del>
      <w:ins w:id="6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creation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of SUMMARIST, a system </w:t>
      </w:r>
      <w:del w:id="67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that combined</w:delText>
        </w:r>
      </w:del>
      <w:ins w:id="6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combining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statistical and symbolic approaches for </w:t>
      </w:r>
      <w:del w:id="69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 xml:space="preserve">creating </w:delText>
        </w:r>
      </w:del>
      <w:r w:rsidRPr="00A5328B">
        <w:rPr>
          <w:rFonts w:ascii="Times New Roman" w:hAnsi="Times New Roman" w:cs="Times New Roman"/>
          <w:sz w:val="24"/>
          <w:szCs w:val="24"/>
        </w:rPr>
        <w:t xml:space="preserve">automated </w:t>
      </w:r>
      <w:del w:id="70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summaries.</w:delText>
        </w:r>
      </w:del>
      <w:ins w:id="71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summarization.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Around the same time, </w:t>
      </w:r>
      <w:del w:id="72" w:author="hassanghurki111@gmail.com" w:date="2024-10-16T23:05:00Z" w16du:dateUtc="2024-10-17T06:05:00Z">
        <w:r w:rsidR="00A85864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="00A858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A85864">
          <w:rPr>
            <w:rFonts w:ascii="Times New Roman" w:hAnsi="Times New Roman" w:cs="Times New Roman"/>
            <w:b/>
            <w:bCs/>
            <w:sz w:val="24"/>
            <w:szCs w:val="24"/>
          </w:rPr>
          <w:delInstrText xml:space="preserve"> ADDIN EN.CITE &lt;EndNote&gt;&lt;Cite&gt;&lt;Author&gt;Chin-Yew&lt;/Author&gt;&lt;Year&gt;2004&lt;/Year&gt;&lt;RecNum&gt;4&lt;/RecNum&gt;&lt;DisplayText&gt;[4]&lt;/DisplayText&gt;&lt;record&gt;&lt;rec-number&gt;4&lt;/rec-number&gt;&lt;foreign-keys&gt;&lt;key app="EN" db-id="9e0sv9srmpte09evdvhpxwwe5xxsvwfrft2r" timestamp="1728967538"&gt;4&lt;/key&gt;&lt;/foreign-keys&gt;&lt;ref-type name="Conference Proceedings"&gt;10&lt;/ref-type&gt;&lt;contributors&gt;&lt;authors&gt;&lt;author&gt;Chin-Yew, Lin&lt;/author&gt;&lt;/authors&gt;&lt;/contributors&gt;&lt;titles&gt;&lt;title&gt;Rouge: A package for automatic evaluation of summaries&lt;/title&gt;&lt;secondary-title&gt;Proceedings of the Workshop on Text Summarization Branches Out, 2004&lt;/secondary-title&gt;&lt;/titles&gt;&lt;dates&gt;&lt;year&gt;2004&lt;/year&gt;&lt;/dates&gt;&lt;urls&gt;&lt;/urls&gt;&lt;/record&gt;&lt;/Cite&gt;&lt;/EndNote&gt;</w:delInstrText>
        </w:r>
        <w:r w:rsidR="00A858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A8586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delText>[4]</w:delText>
        </w:r>
        <w:r w:rsidR="00A858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del>
      <w:ins w:id="73" w:author="hassanghurki111@gmail.com" w:date="2024-10-16T23:05:00Z" w16du:dateUtc="2024-10-17T06:05:00Z"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&lt;EndNote&gt;&lt;Cite&gt;&lt;Author&gt;Chin-Yew&lt;/Author&gt;&lt;Year&gt;2004&lt;/Year&gt;&lt;RecNum&gt;4&lt;/RecNum&gt;&lt;DisplayText&gt;[4]&lt;/DisplayText&gt;&lt;record&gt;&lt;rec-number&gt;4&lt;/rec-number&gt;&lt;foreign-keys&gt;&lt;key app="EN" db-id="tdz5es50ftwrrmet0w7pt0pdpx09r0w50w2t" timestamp="0"&gt;4&lt;/key&gt;&lt;/foreign-keys&gt;&lt;ref-type name="Conference Proceedings"&gt;10&lt;/ref-type&gt;&lt;contributors&gt;&lt;authors&gt;&lt;author&gt;Chin-Yew, Lin&lt;/author&gt;&lt;/authors&gt;&lt;/contributors&gt;&lt;titles&gt;&lt;title&gt;Rouge: A package for automatic evaluation of summaries&lt;/title&gt;&lt;secondary-title&gt;Proceedings of the Workshop on Text Summarization Branches Out, 2004&lt;/secondary-title&gt;&lt;/titles&gt;&lt;dates&gt;&lt;year&gt;2004&lt;/year&gt;&lt;/dates&gt;&lt;urls&gt;&lt;/urls&gt;&lt;/record&gt;&lt;/Cite&gt;&lt;/EndNote&gt;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[4]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A5328B">
        <w:rPr>
          <w:rFonts w:ascii="Times New Roman" w:hAnsi="Times New Roman"/>
          <w:sz w:val="24"/>
          <w:rPrChange w:id="74" w:author="hassanghurki111@gmail.com" w:date="2024-10-16T23:05:00Z" w16du:dateUtc="2024-10-17T06:05:00Z">
            <w:rPr>
              <w:rFonts w:ascii="Times New Roman" w:hAnsi="Times New Roman"/>
              <w:b/>
              <w:sz w:val="24"/>
            </w:rPr>
          </w:rPrChange>
        </w:rPr>
        <w:t xml:space="preserve"> </w:t>
      </w:r>
      <w:r w:rsidRPr="00A5328B">
        <w:rPr>
          <w:rFonts w:ascii="Times New Roman" w:hAnsi="Times New Roman" w:cs="Times New Roman"/>
          <w:sz w:val="24"/>
          <w:szCs w:val="24"/>
        </w:rPr>
        <w:t xml:space="preserve">introduced the </w:t>
      </w:r>
      <w:r w:rsidRPr="00A5328B">
        <w:rPr>
          <w:rFonts w:ascii="Times New Roman" w:hAnsi="Times New Roman"/>
          <w:sz w:val="24"/>
          <w:rPrChange w:id="75" w:author="hassanghurki111@gmail.com" w:date="2024-10-16T23:05:00Z" w16du:dateUtc="2024-10-17T06:05:00Z">
            <w:rPr>
              <w:rFonts w:ascii="Times New Roman" w:hAnsi="Times New Roman"/>
              <w:i/>
              <w:sz w:val="24"/>
            </w:rPr>
          </w:rPrChange>
        </w:rPr>
        <w:t>ROUGE</w:t>
      </w:r>
      <w:r w:rsidRPr="00A5328B">
        <w:rPr>
          <w:rFonts w:ascii="Times New Roman" w:hAnsi="Times New Roman" w:cs="Times New Roman"/>
          <w:sz w:val="24"/>
          <w:szCs w:val="24"/>
        </w:rPr>
        <w:t xml:space="preserve"> evaluation metric in his </w:t>
      </w:r>
      <w:del w:id="76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work</w:delText>
        </w:r>
      </w:del>
      <w:ins w:id="77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paper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</w:t>
      </w:r>
      <w:r w:rsidRPr="00A5328B">
        <w:rPr>
          <w:rFonts w:ascii="Times New Roman" w:hAnsi="Times New Roman"/>
          <w:sz w:val="24"/>
          <w:rPrChange w:id="78" w:author="hassanghurki111@gmail.com" w:date="2024-10-16T23:05:00Z" w16du:dateUtc="2024-10-17T06:05:00Z">
            <w:rPr>
              <w:rFonts w:ascii="Times New Roman" w:hAnsi="Times New Roman"/>
              <w:i/>
              <w:sz w:val="24"/>
            </w:rPr>
          </w:rPrChange>
        </w:rPr>
        <w:t>"ROUGE: A Package for Automatic Evaluation of Summaries,"</w:t>
      </w:r>
      <w:r w:rsidRPr="00A5328B">
        <w:rPr>
          <w:rFonts w:ascii="Times New Roman" w:hAnsi="Times New Roman" w:cs="Times New Roman"/>
          <w:sz w:val="24"/>
          <w:szCs w:val="24"/>
        </w:rPr>
        <w:t xml:space="preserve"> which became </w:t>
      </w:r>
      <w:del w:id="79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an industry</w:delText>
        </w:r>
      </w:del>
      <w:ins w:id="8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 widely accepted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standard for </w:t>
      </w:r>
      <w:del w:id="81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evaluating</w:delText>
        </w:r>
      </w:del>
      <w:ins w:id="8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assessing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 quality of generated summaries. ROUGE is now </w:t>
      </w:r>
      <w:del w:id="83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widely</w:delText>
        </w:r>
      </w:del>
      <w:ins w:id="8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extensively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used to </w:t>
      </w:r>
      <w:del w:id="85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assess</w:delText>
        </w:r>
      </w:del>
      <w:ins w:id="8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evaluate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 performance of modern models, including the T5 model </w:t>
      </w:r>
      <w:del w:id="87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 xml:space="preserve">that is </w:delText>
        </w:r>
      </w:del>
      <w:r w:rsidRPr="00A5328B">
        <w:rPr>
          <w:rFonts w:ascii="Times New Roman" w:hAnsi="Times New Roman" w:cs="Times New Roman"/>
          <w:sz w:val="24"/>
          <w:szCs w:val="24"/>
        </w:rPr>
        <w:t>fine-tuned in this study.</w:t>
      </w:r>
    </w:p>
    <w:p w14:paraId="149F9716" w14:textId="504D82F4" w:rsidR="00A5328B" w:rsidRPr="00A5328B" w:rsidRDefault="00A5328B" w:rsidP="00A5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8B">
        <w:rPr>
          <w:rFonts w:ascii="Times New Roman" w:hAnsi="Times New Roman" w:cs="Times New Roman"/>
          <w:sz w:val="24"/>
          <w:szCs w:val="24"/>
        </w:rPr>
        <w:t xml:space="preserve">The field </w:t>
      </w:r>
      <w:del w:id="88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further progressed</w:delText>
        </w:r>
      </w:del>
      <w:ins w:id="89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continued to evolve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with </w:t>
      </w:r>
      <w:del w:id="90" w:author="hassanghurki111@gmail.com" w:date="2024-10-16T23:05:00Z" w16du:dateUtc="2024-10-17T06:05:00Z">
        <w:r w:rsidR="00A858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5864">
          <w:rPr>
            <w:rFonts w:ascii="Times New Roman" w:hAnsi="Times New Roman" w:cs="Times New Roman"/>
            <w:sz w:val="24"/>
            <w:szCs w:val="24"/>
          </w:rPr>
          <w:delInstrText xml:space="preserve"> ADDIN EN.CITE &lt;EndNote&gt;&lt;Cite&gt;&lt;Author&gt;Radev&lt;/Author&gt;&lt;Year&gt;2004&lt;/Year&gt;&lt;RecNum&gt;5&lt;/RecNum&gt;&lt;DisplayText&gt;[5]&lt;/DisplayText&gt;&lt;record&gt;&lt;rec-number&gt;5&lt;/rec-number&gt;&lt;foreign-keys&gt;&lt;key app="EN" db-id="9e0sv9srmpte09evdvhpxwwe5xxsvwfrft2r" timestamp="1728967583"&gt;5&lt;/key&gt;&lt;/foreign-keys&gt;&lt;ref-type name="Journal Article"&gt;17&lt;/ref-type&gt;&lt;contributors&gt;&lt;authors&gt;&lt;author&gt;Radev, Dragomir R&lt;/author&gt;&lt;author&gt;Jing, Hongyan&lt;/author&gt;&lt;author&gt;Styś, Małgorzata&lt;/author&gt;&lt;author&gt;Tam, Daniel&lt;/author&gt;&lt;/authors&gt;&lt;/contributors&gt;&lt;titles&gt;&lt;title&gt;Centroid-based summarization of multiple documents&lt;/title&gt;&lt;secondary-title&gt;Information Processing &amp;amp; Management&lt;/secondary-title&gt;&lt;/titles&gt;&lt;periodical&gt;&lt;full-title&gt;Information Processing &amp;amp; Management&lt;/full-title&gt;&lt;/periodical&gt;&lt;pages&gt;919-938&lt;/pages&gt;&lt;volume&gt;40&lt;/volume&gt;&lt;number&gt;6&lt;/number&gt;&lt;dates&gt;&lt;year&gt;2004&lt;/year&gt;&lt;/dates&gt;&lt;isbn&gt;0306-4573&lt;/isbn&gt;&lt;urls&gt;&lt;/urls&gt;&lt;/record&gt;&lt;/Cite&gt;&lt;/EndNote&gt;</w:delInstr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5864">
          <w:rPr>
            <w:rFonts w:ascii="Times New Roman" w:hAnsi="Times New Roman" w:cs="Times New Roman"/>
            <w:noProof/>
            <w:sz w:val="24"/>
            <w:szCs w:val="24"/>
          </w:rPr>
          <w:delText>[5]</w:delText>
        </w:r>
        <w:r w:rsidR="00A85864">
          <w:rPr>
            <w:rFonts w:ascii="Times New Roman" w:hAnsi="Times New Roman" w:cs="Times New Roman"/>
            <w:sz w:val="24"/>
            <w:szCs w:val="24"/>
          </w:rPr>
          <w:fldChar w:fldCharType="end"/>
        </w:r>
      </w:del>
      <w:ins w:id="91" w:author="hassanghurki111@gmail.com" w:date="2024-10-16T23:05:00Z" w16du:dateUtc="2024-10-17T06:05:00Z"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&lt;EndNote&gt;&lt;Cite&gt;&lt;Author&gt;Radev&lt;/Author&gt;&lt;Year&gt;2004&lt;/Year&gt;&lt;RecNum&gt;5&lt;/RecNum&gt;&lt;DisplayText&gt;[5]&lt;/DisplayText&gt;&lt;record&gt;&lt;rec-number&gt;5&lt;/rec-number&gt;&lt;foreign-keys&gt;&lt;key app="EN" db-id="tdz5es50ftwrrmet0w7pt0pdpx09r0w50w2t" timestamp="0"&gt;5&lt;/key&gt;&lt;/foreign-keys&gt;&lt;ref-type name="Journal Article"&gt;17&lt;/ref-type&gt;&lt;contributors&gt;&lt;authors&gt;&lt;author&gt;Radev, Dragomir R&lt;/author&gt;&lt;author&gt;Jing, Hongyan&lt;/author&gt;&lt;author&gt;Styś, Małgorzata&lt;/author&gt;&lt;author&gt;Tam, Daniel&lt;/author&gt;&lt;/authors&gt;&lt;/contributors&gt;&lt;titles&gt;&lt;title&gt;Centroid-based summarization of multiple documents&lt;/title&gt;&lt;secondary-title&gt;Information Processing &amp;amp; Management&lt;/secondary-title&gt;&lt;/titles&gt;&lt;pages&gt;919-938&lt;/pages&gt;&lt;volume&gt;40&lt;/volume&gt;&lt;number&gt;6&lt;/number&gt;&lt;dates&gt;&lt;year&gt;2004&lt;/year&gt;&lt;/dates&gt;&lt;isbn&gt;0306-4573&lt;/isbn&gt;&lt;urls&gt;&lt;/urls&gt;&lt;/record&gt;&lt;/Cite&gt;&lt;/EndNote&gt;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[5]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paper </w:t>
      </w:r>
      <w:r w:rsidRPr="00A5328B">
        <w:rPr>
          <w:rFonts w:ascii="Times New Roman" w:hAnsi="Times New Roman"/>
          <w:sz w:val="24"/>
          <w:rPrChange w:id="92" w:author="hassanghurki111@gmail.com" w:date="2024-10-16T23:05:00Z" w16du:dateUtc="2024-10-17T06:05:00Z">
            <w:rPr>
              <w:rFonts w:ascii="Times New Roman" w:hAnsi="Times New Roman"/>
              <w:i/>
              <w:sz w:val="24"/>
            </w:rPr>
          </w:rPrChange>
        </w:rPr>
        <w:t>"Centroid-based Summarization of Multiple Documents,"</w:t>
      </w:r>
      <w:r w:rsidRPr="00A5328B">
        <w:rPr>
          <w:rFonts w:ascii="Times New Roman" w:hAnsi="Times New Roman" w:cs="Times New Roman"/>
          <w:sz w:val="24"/>
          <w:szCs w:val="24"/>
        </w:rPr>
        <w:t xml:space="preserve"> which introduced extractive methods for summarizing multiple documents </w:t>
      </w:r>
      <w:del w:id="93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at once.</w:delText>
        </w:r>
      </w:del>
      <w:ins w:id="9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simultaneously.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These </w:t>
      </w:r>
      <w:del w:id="95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foundational</w:delText>
        </w:r>
      </w:del>
      <w:ins w:id="9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key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studies, along with </w:t>
      </w:r>
      <w:del w:id="97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advancements</w:delText>
        </w:r>
      </w:del>
      <w:ins w:id="9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progress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in deep learning, have </w:t>
      </w:r>
      <w:del w:id="99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paved</w:delText>
        </w:r>
      </w:del>
      <w:ins w:id="10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opened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 </w:t>
      </w:r>
      <w:del w:id="101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way</w:delText>
        </w:r>
      </w:del>
      <w:ins w:id="10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door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for modern models like T5, which can be fine-tuned for greater </w:t>
      </w:r>
      <w:del w:id="103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precision</w:delText>
        </w:r>
      </w:del>
      <w:ins w:id="10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accuracy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and relevance.</w:t>
      </w:r>
    </w:p>
    <w:p w14:paraId="6F81D25C" w14:textId="1B2504F0" w:rsidR="00A5328B" w:rsidRDefault="00A5328B" w:rsidP="00A5328B">
      <w:pPr>
        <w:spacing w:line="360" w:lineRule="auto"/>
        <w:jc w:val="both"/>
        <w:rPr>
          <w:rFonts w:ascii="Times New Roman" w:hAnsi="Times New Roman"/>
          <w:rPrChange w:id="105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</w:pPr>
      <w:r w:rsidRPr="00A5328B">
        <w:rPr>
          <w:rFonts w:ascii="Times New Roman" w:hAnsi="Times New Roman" w:cs="Times New Roman"/>
          <w:sz w:val="24"/>
          <w:szCs w:val="24"/>
        </w:rPr>
        <w:t xml:space="preserve">This study builds </w:t>
      </w:r>
      <w:del w:id="106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on</w:delText>
        </w:r>
      </w:del>
      <w:ins w:id="107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upon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these historical </w:t>
      </w:r>
      <w:del w:id="108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advances</w:delText>
        </w:r>
      </w:del>
      <w:ins w:id="109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advancements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by fine-tuning the T5-small model </w:t>
      </w:r>
      <w:del w:id="110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using</w:delText>
        </w:r>
      </w:del>
      <w:ins w:id="111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on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 </w:t>
      </w:r>
      <w:del w:id="112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condensed</w:delText>
        </w:r>
      </w:del>
      <w:ins w:id="113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reduced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version of the CNN/Daily Mail dataset. </w:t>
      </w:r>
      <w:del w:id="114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The aim</w:delText>
        </w:r>
      </w:del>
      <w:ins w:id="115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Its goal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is to </w:t>
      </w:r>
      <w:del w:id="116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address</w:delText>
        </w:r>
      </w:del>
      <w:ins w:id="117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overcome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 limitations posed by smaller datasets, which often </w:t>
      </w:r>
      <w:del w:id="118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result in suboptimal</w:delText>
        </w:r>
      </w:del>
      <w:ins w:id="119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lead to less effective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summarization</w:t>
      </w:r>
      <w:del w:id="120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 xml:space="preserve"> performance</w:delText>
        </w:r>
      </w:del>
      <w:r w:rsidRPr="00A5328B">
        <w:rPr>
          <w:rFonts w:ascii="Times New Roman" w:hAnsi="Times New Roman" w:cs="Times New Roman"/>
          <w:sz w:val="24"/>
          <w:szCs w:val="24"/>
        </w:rPr>
        <w:t xml:space="preserve">. The </w:t>
      </w:r>
      <w:del w:id="121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enhancements achieved</w:delText>
        </w:r>
      </w:del>
      <w:ins w:id="12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improvements seen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in ROUGE scores through this </w:t>
      </w:r>
      <w:del w:id="123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approach</w:delText>
        </w:r>
      </w:del>
      <w:ins w:id="12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method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show </w:t>
      </w:r>
      <w:del w:id="125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 xml:space="preserve">significant improvements </w:delText>
        </w:r>
      </w:del>
      <w:ins w:id="12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 xml:space="preserve">notable progress 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in the model’s ability to </w:t>
      </w:r>
      <w:del w:id="127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generate</w:delText>
        </w:r>
      </w:del>
      <w:ins w:id="12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produce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accurate, contextually relevant summaries </w:t>
      </w:r>
      <w:del w:id="129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at a low</w:delText>
        </w:r>
      </w:del>
      <w:ins w:id="13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with minimal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computational </w:t>
      </w:r>
      <w:del w:id="131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cost</w:delText>
        </w:r>
      </w:del>
      <w:ins w:id="13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resources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. These results </w:t>
      </w:r>
      <w:del w:id="133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underscore</w:delText>
        </w:r>
      </w:del>
      <w:ins w:id="13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emphasize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 potential </w:t>
      </w:r>
      <w:del w:id="135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for</w:delText>
        </w:r>
      </w:del>
      <w:ins w:id="13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of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such models </w:t>
      </w:r>
      <w:del w:id="137" w:author="hassanghurki111@gmail.com" w:date="2024-10-16T23:05:00Z" w16du:dateUtc="2024-10-17T06:05:00Z">
        <w:r w:rsidR="00975072" w:rsidRPr="00975072">
          <w:rPr>
            <w:rFonts w:ascii="Times New Roman" w:hAnsi="Times New Roman" w:cs="Times New Roman"/>
            <w:sz w:val="24"/>
            <w:szCs w:val="24"/>
          </w:rPr>
          <w:delText>in</w:delText>
        </w:r>
      </w:del>
      <w:ins w:id="13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for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applications like real-time news aggregation, </w:t>
      </w:r>
      <w:r w:rsidRPr="00A5328B">
        <w:rPr>
          <w:rFonts w:ascii="Times New Roman" w:hAnsi="Times New Roman"/>
          <w:rPrChange w:id="139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  <w:t>personalized content delivery, and more.</w:t>
      </w:r>
    </w:p>
    <w:p w14:paraId="763B32D1" w14:textId="77777777" w:rsidR="00A85864" w:rsidRPr="00A85864" w:rsidRDefault="00A85864" w:rsidP="00A85864">
      <w:pPr>
        <w:spacing w:line="360" w:lineRule="auto"/>
        <w:jc w:val="both"/>
        <w:rPr>
          <w:del w:id="140" w:author="hassanghurki111@gmail.com" w:date="2024-10-16T23:05:00Z" w16du:dateUtc="2024-10-17T06:05:00Z"/>
          <w:rFonts w:ascii="Times New Roman" w:hAnsi="Times New Roman" w:cs="Times New Roman"/>
          <w:sz w:val="24"/>
          <w:szCs w:val="24"/>
        </w:rPr>
      </w:pPr>
    </w:p>
    <w:p w14:paraId="58196EA4" w14:textId="77777777" w:rsidR="0061116F" w:rsidRPr="0061116F" w:rsidRDefault="009C3461" w:rsidP="00A85864">
      <w:pPr>
        <w:spacing w:line="360" w:lineRule="auto"/>
        <w:jc w:val="both"/>
        <w:rPr>
          <w:del w:id="141" w:author="hassanghurki111@gmail.com" w:date="2024-10-16T23:05:00Z" w16du:dateUtc="2024-10-17T06:05:00Z"/>
          <w:rFonts w:ascii="Times New Roman" w:hAnsi="Times New Roman" w:cs="Times New Roman"/>
          <w:b/>
          <w:bCs/>
          <w:sz w:val="28"/>
          <w:szCs w:val="28"/>
        </w:rPr>
      </w:pPr>
      <w:del w:id="142" w:author="hassanghurki111@gmail.com" w:date="2024-10-16T23:05:00Z" w16du:dateUtc="2024-10-17T06:05:00Z">
        <w:r w:rsidRPr="0061116F">
          <w:rPr>
            <w:rFonts w:ascii="Times New Roman" w:hAnsi="Times New Roman" w:cs="Times New Roman"/>
            <w:b/>
            <w:bCs/>
            <w:sz w:val="28"/>
            <w:szCs w:val="28"/>
          </w:rPr>
          <w:delText>RATIONALE FOR THE STUDY:</w:delText>
        </w:r>
      </w:del>
    </w:p>
    <w:p w14:paraId="4942FC0A" w14:textId="5B4E1FC9" w:rsidR="00A5328B" w:rsidRPr="00A5328B" w:rsidRDefault="00A5328B" w:rsidP="00A5328B">
      <w:pPr>
        <w:spacing w:line="360" w:lineRule="auto"/>
        <w:jc w:val="both"/>
        <w:rPr>
          <w:ins w:id="143" w:author="hassanghurki111@gmail.com" w:date="2024-10-16T23:05:00Z" w16du:dateUtc="2024-10-17T06:05:00Z"/>
          <w:rFonts w:ascii="Times New Roman" w:hAnsi="Times New Roman" w:cs="Times New Roman"/>
        </w:rPr>
      </w:pPr>
      <w:ins w:id="14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8"/>
            <w:szCs w:val="28"/>
          </w:rPr>
          <w:br/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This study </w:t>
      </w:r>
      <w:del w:id="145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aims</w:delText>
        </w:r>
      </w:del>
      <w:ins w:id="14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seeks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to address the challenges </w:t>
      </w:r>
      <w:del w:id="147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posed by the limitations of</w:delText>
        </w:r>
      </w:del>
      <w:ins w:id="14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associated with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traditional text summarization models, </w:t>
      </w:r>
      <w:del w:id="149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especially</w:delText>
        </w:r>
      </w:del>
      <w:ins w:id="15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particularly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when </w:t>
      </w:r>
      <w:del w:id="151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trained on</w:delText>
        </w:r>
      </w:del>
      <w:ins w:id="15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working with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smaller datasets. By fine-tuning the T5-small model </w:t>
      </w:r>
      <w:del w:id="153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on</w:delText>
        </w:r>
      </w:del>
      <w:ins w:id="15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using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 </w:t>
      </w:r>
      <w:del w:id="155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reduced</w:delText>
        </w:r>
      </w:del>
      <w:ins w:id="15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condensed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version of the CNN/Daily Mail dataset, the study </w:t>
      </w:r>
      <w:del w:id="157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seeks</w:delText>
        </w:r>
      </w:del>
      <w:ins w:id="15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aims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to </w:t>
      </w:r>
      <w:del w:id="159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improve</w:delText>
        </w:r>
      </w:del>
      <w:ins w:id="16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enhance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 model's performance</w:t>
      </w:r>
      <w:del w:id="161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 xml:space="preserve"> in terms of </w:delText>
        </w:r>
      </w:del>
      <w:ins w:id="16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 xml:space="preserve">, as measured by </w:t>
        </w:r>
      </w:ins>
      <w:r w:rsidRPr="00A5328B">
        <w:rPr>
          <w:rFonts w:ascii="Times New Roman" w:hAnsi="Times New Roman" w:cs="Times New Roman"/>
          <w:sz w:val="24"/>
          <w:szCs w:val="24"/>
        </w:rPr>
        <w:t>ROUGE scores</w:t>
      </w:r>
      <w:del w:id="163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16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a standard metric </w:t>
      </w:r>
      <w:del w:id="165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 xml:space="preserve">used to assess </w:delText>
        </w:r>
      </w:del>
      <w:ins w:id="16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 xml:space="preserve">for evaluating </w:t>
        </w:r>
      </w:ins>
      <w:r w:rsidRPr="00A5328B">
        <w:rPr>
          <w:rFonts w:ascii="Times New Roman" w:hAnsi="Times New Roman" w:cs="Times New Roman"/>
          <w:sz w:val="24"/>
          <w:szCs w:val="24"/>
        </w:rPr>
        <w:lastRenderedPageBreak/>
        <w:t xml:space="preserve">summarization quality. The improvements in ROUGE-1, ROUGE-2, and ROUGE-L scores </w:t>
      </w:r>
      <w:del w:id="167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achieved in this study highlight</w:delText>
        </w:r>
      </w:del>
      <w:ins w:id="16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demonstrate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the model’s </w:t>
      </w:r>
      <w:del w:id="169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enhanced</w:delText>
        </w:r>
      </w:del>
      <w:ins w:id="17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improved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ability to capture key </w:t>
      </w:r>
      <w:del w:id="171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data points</w:delText>
        </w:r>
      </w:del>
      <w:ins w:id="17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information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while keeping computational costs low. </w:t>
      </w:r>
      <w:del w:id="173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17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These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findings </w:t>
      </w:r>
      <w:del w:id="175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have</w:delText>
        </w:r>
      </w:del>
      <w:ins w:id="176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hold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significant </w:t>
      </w:r>
      <w:del w:id="177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implications</w:delText>
        </w:r>
      </w:del>
      <w:ins w:id="178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value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for the digital technology </w:t>
      </w:r>
      <w:del w:id="179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industry</w:delText>
        </w:r>
      </w:del>
      <w:ins w:id="180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sector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, where real-time summarization, news aggregation, and personalized content delivery are </w:t>
      </w:r>
      <w:del w:id="181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critical for</w:delText>
        </w:r>
      </w:del>
      <w:ins w:id="182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essential to</w:t>
        </w:r>
      </w:ins>
      <w:r w:rsidRPr="00A5328B">
        <w:rPr>
          <w:rFonts w:ascii="Times New Roman" w:hAnsi="Times New Roman" w:cs="Times New Roman"/>
          <w:sz w:val="24"/>
          <w:szCs w:val="24"/>
        </w:rPr>
        <w:t xml:space="preserve"> meeting user </w:t>
      </w:r>
      <w:del w:id="183" w:author="hassanghurki111@gmail.com" w:date="2024-10-16T23:05:00Z" w16du:dateUtc="2024-10-17T06:05:00Z">
        <w:r w:rsidR="0061116F" w:rsidRPr="0061116F">
          <w:rPr>
            <w:rFonts w:ascii="Times New Roman" w:hAnsi="Times New Roman" w:cs="Times New Roman"/>
            <w:sz w:val="24"/>
            <w:szCs w:val="24"/>
          </w:rPr>
          <w:delText>demands.</w:delText>
        </w:r>
      </w:del>
      <w:ins w:id="184" w:author="hassanghurki111@gmail.com" w:date="2024-10-16T23:05:00Z" w16du:dateUtc="2024-10-17T06:05:00Z">
        <w:r w:rsidRPr="00A5328B">
          <w:rPr>
            <w:rFonts w:ascii="Times New Roman" w:hAnsi="Times New Roman" w:cs="Times New Roman"/>
            <w:sz w:val="24"/>
            <w:szCs w:val="24"/>
          </w:rPr>
          <w:t>needs.</w:t>
        </w:r>
      </w:ins>
    </w:p>
    <w:p w14:paraId="31DA6846" w14:textId="77777777" w:rsidR="00A5328B" w:rsidRDefault="00A5328B" w:rsidP="00A5328B">
      <w:pPr>
        <w:spacing w:line="360" w:lineRule="auto"/>
        <w:jc w:val="both"/>
        <w:rPr>
          <w:rPrChange w:id="185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</w:pPr>
    </w:p>
    <w:bookmarkEnd w:id="13"/>
    <w:p w14:paraId="64AE2C83" w14:textId="77777777" w:rsidR="00A5328B" w:rsidRDefault="00A5328B" w:rsidP="00A5328B">
      <w:pPr>
        <w:spacing w:line="360" w:lineRule="auto"/>
        <w:jc w:val="both"/>
        <w:rPr>
          <w:rPrChange w:id="186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</w:pPr>
    </w:p>
    <w:p w14:paraId="5BBDA94A" w14:textId="77777777" w:rsidR="00A5328B" w:rsidRPr="00A5328B" w:rsidRDefault="00A5328B" w:rsidP="00A5328B">
      <w:pPr>
        <w:pStyle w:val="EndNoteBibliography"/>
        <w:spacing w:after="0"/>
        <w:ind w:left="720" w:hanging="720"/>
      </w:pPr>
      <w:r>
        <w:rPr>
          <w:rPrChange w:id="187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  <w:fldChar w:fldCharType="begin"/>
      </w:r>
      <w:r>
        <w:rPr>
          <w:rPrChange w:id="188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  <w:instrText xml:space="preserve"> ADDIN EN.REFLIST </w:instrText>
      </w:r>
      <w:r>
        <w:rPr>
          <w:rPrChange w:id="189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  <w:fldChar w:fldCharType="separate"/>
      </w:r>
      <w:r w:rsidRPr="00A5328B">
        <w:t>1.</w:t>
      </w:r>
      <w:r w:rsidRPr="00A5328B">
        <w:tab/>
        <w:t xml:space="preserve">Luhn, H.P., </w:t>
      </w:r>
      <w:r w:rsidRPr="00A5328B">
        <w:rPr>
          <w:i/>
        </w:rPr>
        <w:t>The automatic creation of literature abstracts.</w:t>
      </w:r>
      <w:r w:rsidRPr="00A5328B">
        <w:t xml:space="preserve"> IBM Journal of research and development, 1958. </w:t>
      </w:r>
      <w:r w:rsidRPr="00A5328B">
        <w:rPr>
          <w:b/>
        </w:rPr>
        <w:t>2</w:t>
      </w:r>
      <w:r w:rsidRPr="00A5328B">
        <w:t>(2): p. 159-165.</w:t>
      </w:r>
    </w:p>
    <w:p w14:paraId="25EA0337" w14:textId="77777777" w:rsidR="00A5328B" w:rsidRPr="00A5328B" w:rsidRDefault="00A5328B" w:rsidP="00A5328B">
      <w:pPr>
        <w:pStyle w:val="EndNoteBibliography"/>
        <w:spacing w:after="0"/>
        <w:ind w:left="720" w:hanging="720"/>
      </w:pPr>
      <w:r w:rsidRPr="00A5328B">
        <w:t>2.</w:t>
      </w:r>
      <w:r w:rsidRPr="00A5328B">
        <w:tab/>
        <w:t xml:space="preserve">Gerard, S., </w:t>
      </w:r>
      <w:r w:rsidRPr="00A5328B">
        <w:rPr>
          <w:i/>
        </w:rPr>
        <w:t>Automatic Text Processing: The Transformation.</w:t>
      </w:r>
      <w:r w:rsidRPr="00A5328B">
        <w:t xml:space="preserve"> Analysis, and Retrieval of Information by Computer, 1989.</w:t>
      </w:r>
    </w:p>
    <w:p w14:paraId="7D241774" w14:textId="77777777" w:rsidR="00A5328B" w:rsidRPr="00A5328B" w:rsidRDefault="00A5328B" w:rsidP="00A5328B">
      <w:pPr>
        <w:pStyle w:val="EndNoteBibliography"/>
        <w:spacing w:after="0"/>
        <w:ind w:left="720" w:hanging="720"/>
      </w:pPr>
      <w:r w:rsidRPr="00A5328B">
        <w:t>3.</w:t>
      </w:r>
      <w:r w:rsidRPr="00A5328B">
        <w:tab/>
        <w:t xml:space="preserve">Hovy, E. and C.-Y. Lin. </w:t>
      </w:r>
      <w:r w:rsidRPr="00A5328B">
        <w:rPr>
          <w:i/>
        </w:rPr>
        <w:t>Automated text summarization and the SUMMARIST system</w:t>
      </w:r>
      <w:r w:rsidRPr="00A5328B">
        <w:t xml:space="preserve">. in </w:t>
      </w:r>
      <w:r w:rsidRPr="00A5328B">
        <w:rPr>
          <w:i/>
        </w:rPr>
        <w:t>TIPSTER TEXT PROGRAM PHASE III: Proceedings of a Workshop held at Baltimore, Maryland, October 13-15, 1998</w:t>
      </w:r>
      <w:r w:rsidRPr="00A5328B">
        <w:t>. 1998.</w:t>
      </w:r>
    </w:p>
    <w:p w14:paraId="12AC6E61" w14:textId="77777777" w:rsidR="00A5328B" w:rsidRPr="00A5328B" w:rsidRDefault="00A5328B" w:rsidP="00A5328B">
      <w:pPr>
        <w:pStyle w:val="EndNoteBibliography"/>
        <w:spacing w:after="0"/>
        <w:ind w:left="720" w:hanging="720"/>
      </w:pPr>
      <w:r w:rsidRPr="00A5328B">
        <w:t>4.</w:t>
      </w:r>
      <w:r w:rsidRPr="00A5328B">
        <w:tab/>
        <w:t xml:space="preserve">Chin-Yew, L. </w:t>
      </w:r>
      <w:r w:rsidRPr="00A5328B">
        <w:rPr>
          <w:i/>
        </w:rPr>
        <w:t>Rouge: A package for automatic evaluation of summaries</w:t>
      </w:r>
      <w:r w:rsidRPr="00A5328B">
        <w:t xml:space="preserve">. in </w:t>
      </w:r>
      <w:r w:rsidRPr="00A5328B">
        <w:rPr>
          <w:i/>
        </w:rPr>
        <w:t>Proceedings of the Workshop on Text Summarization Branches Out, 2004</w:t>
      </w:r>
      <w:r w:rsidRPr="00A5328B">
        <w:t>. 2004.</w:t>
      </w:r>
    </w:p>
    <w:p w14:paraId="07BE45F5" w14:textId="77777777" w:rsidR="00A5328B" w:rsidRPr="00A5328B" w:rsidRDefault="00A5328B" w:rsidP="00A5328B">
      <w:pPr>
        <w:pStyle w:val="EndNoteBibliography"/>
        <w:ind w:left="720" w:hanging="720"/>
      </w:pPr>
      <w:r w:rsidRPr="00A5328B">
        <w:t>5.</w:t>
      </w:r>
      <w:r w:rsidRPr="00A5328B">
        <w:tab/>
        <w:t xml:space="preserve">Radev, D.R., et al., </w:t>
      </w:r>
      <w:r w:rsidRPr="00A5328B">
        <w:rPr>
          <w:i/>
        </w:rPr>
        <w:t>Centroid-based summarization of multiple documents.</w:t>
      </w:r>
      <w:r w:rsidRPr="00A5328B">
        <w:t xml:space="preserve"> Information Processing &amp; Management, 2004. </w:t>
      </w:r>
      <w:r w:rsidRPr="00A5328B">
        <w:rPr>
          <w:b/>
        </w:rPr>
        <w:t>40</w:t>
      </w:r>
      <w:r w:rsidRPr="00A5328B">
        <w:t>(6): p. 919-938.</w:t>
      </w:r>
    </w:p>
    <w:p w14:paraId="3C6104A5" w14:textId="7C1333FC" w:rsidR="00A5328B" w:rsidRDefault="00A5328B" w:rsidP="00A5328B">
      <w:pPr>
        <w:spacing w:line="360" w:lineRule="auto"/>
        <w:jc w:val="both"/>
        <w:rPr>
          <w:rPrChange w:id="190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</w:pPr>
      <w:r>
        <w:rPr>
          <w:rPrChange w:id="191" w:author="hassanghurki111@gmail.com" w:date="2024-10-16T23:05:00Z" w16du:dateUtc="2024-10-17T06:05:00Z">
            <w:rPr>
              <w:rFonts w:ascii="Times New Roman" w:hAnsi="Times New Roman"/>
              <w:sz w:val="24"/>
            </w:rPr>
          </w:rPrChange>
        </w:rPr>
        <w:fldChar w:fldCharType="end"/>
      </w:r>
    </w:p>
    <w:sectPr w:rsidR="00A5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7FC"/>
    <w:multiLevelType w:val="hybridMultilevel"/>
    <w:tmpl w:val="ADB455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180B"/>
    <w:multiLevelType w:val="hybridMultilevel"/>
    <w:tmpl w:val="7C9276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43FBB"/>
    <w:multiLevelType w:val="hybridMultilevel"/>
    <w:tmpl w:val="54548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671382">
    <w:abstractNumId w:val="0"/>
  </w:num>
  <w:num w:numId="2" w16cid:durableId="772437429">
    <w:abstractNumId w:val="2"/>
  </w:num>
  <w:num w:numId="3" w16cid:durableId="6089762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ssanghurki111@gmail.com">
    <w15:presenceInfo w15:providerId="Windows Live" w15:userId="64c11c3338172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dz5es50ftwrrmet0w7pt0pdpx09r0w50w2t&quot;&gt;AI-Resaerch&lt;record-ids&gt;&lt;item&gt;1&lt;/item&gt;&lt;item&gt;2&lt;/item&gt;&lt;item&gt;3&lt;/item&gt;&lt;item&gt;4&lt;/item&gt;&lt;item&gt;5&lt;/item&gt;&lt;/record-ids&gt;&lt;/item&gt;&lt;/Libraries&gt;"/>
  </w:docVars>
  <w:rsids>
    <w:rsidRoot w:val="00A5328B"/>
    <w:rsid w:val="000F4A50"/>
    <w:rsid w:val="001174DE"/>
    <w:rsid w:val="00126373"/>
    <w:rsid w:val="00135614"/>
    <w:rsid w:val="00156D72"/>
    <w:rsid w:val="00175DEE"/>
    <w:rsid w:val="00220D6E"/>
    <w:rsid w:val="002D01A7"/>
    <w:rsid w:val="00313667"/>
    <w:rsid w:val="00327AFB"/>
    <w:rsid w:val="00425DCA"/>
    <w:rsid w:val="00480F22"/>
    <w:rsid w:val="004C39BD"/>
    <w:rsid w:val="004D64F7"/>
    <w:rsid w:val="0061116F"/>
    <w:rsid w:val="00641D8D"/>
    <w:rsid w:val="006A77D4"/>
    <w:rsid w:val="006F086E"/>
    <w:rsid w:val="006F4E2D"/>
    <w:rsid w:val="006F6BD4"/>
    <w:rsid w:val="008C09D6"/>
    <w:rsid w:val="00975072"/>
    <w:rsid w:val="00984C2D"/>
    <w:rsid w:val="009C3461"/>
    <w:rsid w:val="009F582B"/>
    <w:rsid w:val="00A10531"/>
    <w:rsid w:val="00A5328B"/>
    <w:rsid w:val="00A85864"/>
    <w:rsid w:val="00AA122F"/>
    <w:rsid w:val="00B54469"/>
    <w:rsid w:val="00B826C4"/>
    <w:rsid w:val="00C521A8"/>
    <w:rsid w:val="00C63E42"/>
    <w:rsid w:val="00C852B7"/>
    <w:rsid w:val="00C85A52"/>
    <w:rsid w:val="00CB2573"/>
    <w:rsid w:val="00D16F60"/>
    <w:rsid w:val="00DC5F4A"/>
    <w:rsid w:val="00F21B7F"/>
    <w:rsid w:val="00F71FE6"/>
    <w:rsid w:val="00FD44B3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C57B"/>
  <w15:chartTrackingRefBased/>
  <w15:docId w15:val="{32A26F36-91BE-49E0-8424-3477D3BD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32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K"/>
    </w:rPr>
  </w:style>
  <w:style w:type="character" w:styleId="Strong">
    <w:name w:val="Strong"/>
    <w:basedOn w:val="DefaultParagraphFont"/>
    <w:uiPriority w:val="22"/>
    <w:qFormat/>
    <w:rsid w:val="00A5328B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A5328B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328B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5328B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5328B"/>
    <w:rPr>
      <w:rFonts w:ascii="Calibri" w:hAnsi="Calibri" w:cs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hassanghurki111@gmail.com</dc:creator>
  <cp:keywords/>
  <dc:description/>
  <cp:lastModifiedBy>hassanghurki111@gmail.com</cp:lastModifiedBy>
  <cp:revision>1</cp:revision>
  <dcterms:created xsi:type="dcterms:W3CDTF">2024-10-17T05:58:00Z</dcterms:created>
  <dcterms:modified xsi:type="dcterms:W3CDTF">2024-10-17T06:05:00Z</dcterms:modified>
</cp:coreProperties>
</file>